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6AC2" w14:textId="3123E338" w:rsidR="00C8742D" w:rsidRPr="00C63A06" w:rsidRDefault="00823C32" w:rsidP="004211F5">
      <w:pPr>
        <w:pStyle w:val="Title"/>
        <w:rPr>
          <w:rFonts w:ascii="Quicksand Book" w:hAnsi="Quicksand Book"/>
          <w:color w:val="4472C4" w:themeColor="accent1"/>
        </w:rPr>
      </w:pPr>
      <w:r w:rsidRPr="00C63A06">
        <w:rPr>
          <w:rFonts w:ascii="Quicksand Book" w:hAnsi="Quicksand Book"/>
          <w:color w:val="4472C4" w:themeColor="accent1"/>
        </w:rPr>
        <w:t xml:space="preserve">Exciting </w:t>
      </w:r>
      <w:r w:rsidR="00E07694" w:rsidRPr="00C63A06">
        <w:rPr>
          <w:rFonts w:ascii="Quicksand Book" w:hAnsi="Quicksand Book"/>
          <w:color w:val="4472C4" w:themeColor="accent1"/>
        </w:rPr>
        <w:t xml:space="preserve">elements through </w:t>
      </w:r>
      <w:r w:rsidR="0041463C" w:rsidRPr="00C63A06">
        <w:rPr>
          <w:rFonts w:ascii="Quicksand Book" w:hAnsi="Quicksand Book"/>
          <w:color w:val="4472C4" w:themeColor="accent1"/>
        </w:rPr>
        <w:t>thermal catalysation</w:t>
      </w:r>
    </w:p>
    <w:p w14:paraId="48D0A6F2" w14:textId="07A17652" w:rsidR="0041463C" w:rsidRDefault="0041463C" w:rsidP="004211F5">
      <w:pPr>
        <w:pStyle w:val="Title"/>
      </w:pPr>
    </w:p>
    <w:p w14:paraId="069AF662" w14:textId="51AF05F0" w:rsidR="000324A6" w:rsidRPr="00676C6A" w:rsidRDefault="00B54040" w:rsidP="004211F5">
      <w:pPr>
        <w:pStyle w:val="Heading1"/>
        <w:rPr>
          <w:rFonts w:ascii="Quicksand Bold" w:hAnsi="Quicksand Bold"/>
        </w:rPr>
      </w:pPr>
      <w:r w:rsidRPr="00676C6A">
        <w:rPr>
          <w:rFonts w:ascii="Quicksand Bold" w:hAnsi="Quicksand Bold"/>
        </w:rPr>
        <w:t>Material</w:t>
      </w:r>
      <w:r w:rsidR="003E01D6" w:rsidRPr="00676C6A">
        <w:rPr>
          <w:rFonts w:ascii="Quicksand Bold" w:hAnsi="Quicksand Bold"/>
        </w:rPr>
        <w:t xml:space="preserve"> and </w:t>
      </w:r>
      <w:r w:rsidR="000324A6" w:rsidRPr="00676C6A">
        <w:rPr>
          <w:rFonts w:ascii="Quicksand Bold" w:hAnsi="Quicksand Bold"/>
        </w:rPr>
        <w:t>chemicals</w:t>
      </w:r>
    </w:p>
    <w:p w14:paraId="42839B48" w14:textId="76AC29E4" w:rsidR="000324A6" w:rsidRPr="00C63A06" w:rsidRDefault="00E36818" w:rsidP="00E36818">
      <w:pPr>
        <w:pStyle w:val="Heading2"/>
        <w:rPr>
          <w:rFonts w:ascii="Quicksand Book" w:hAnsi="Quicksand Book"/>
        </w:rPr>
      </w:pPr>
      <w:r w:rsidRPr="00C63A06">
        <w:rPr>
          <w:rFonts w:ascii="Quicksand Book" w:hAnsi="Quicksand Book"/>
        </w:rPr>
        <w:t>Material</w:t>
      </w:r>
    </w:p>
    <w:p w14:paraId="45D00C36" w14:textId="20180EDA" w:rsidR="00E36818" w:rsidRDefault="00E36818" w:rsidP="00E36818">
      <w:pPr>
        <w:pStyle w:val="ListParagraph"/>
        <w:numPr>
          <w:ilvl w:val="0"/>
          <w:numId w:val="1"/>
        </w:numPr>
      </w:pPr>
      <w:r>
        <w:t>Bunsen burner</w:t>
      </w:r>
    </w:p>
    <w:p w14:paraId="55FE830E" w14:textId="67A1B231" w:rsidR="00E36818" w:rsidRDefault="00364D63" w:rsidP="00E36818">
      <w:pPr>
        <w:pStyle w:val="ListParagraph"/>
        <w:numPr>
          <w:ilvl w:val="0"/>
          <w:numId w:val="1"/>
        </w:numPr>
      </w:pPr>
      <w:r>
        <w:t>Forceps</w:t>
      </w:r>
    </w:p>
    <w:p w14:paraId="413DE42F" w14:textId="0E14ECDF" w:rsidR="00364D63" w:rsidRDefault="00346C0F" w:rsidP="00E36818">
      <w:pPr>
        <w:pStyle w:val="ListParagraph"/>
        <w:numPr>
          <w:ilvl w:val="0"/>
          <w:numId w:val="1"/>
        </w:numPr>
      </w:pPr>
      <w:r>
        <w:t>Sequins</w:t>
      </w:r>
    </w:p>
    <w:p w14:paraId="53CFD072" w14:textId="531ADF42" w:rsidR="007E7B0A" w:rsidRDefault="007E7B0A" w:rsidP="007E7B0A">
      <w:pPr>
        <w:pStyle w:val="Heading2"/>
      </w:pPr>
      <w:r>
        <w:t>Chemicals</w:t>
      </w:r>
    </w:p>
    <w:p w14:paraId="48F3D13A" w14:textId="15352F9F" w:rsidR="007E7B0A" w:rsidRDefault="002171D2" w:rsidP="007E7B0A">
      <w:pPr>
        <w:pStyle w:val="ListParagraph"/>
        <w:numPr>
          <w:ilvl w:val="0"/>
          <w:numId w:val="1"/>
        </w:numPr>
      </w:pPr>
      <w:r>
        <w:t>Strontium</w:t>
      </w:r>
    </w:p>
    <w:p w14:paraId="34709299" w14:textId="5BF6F7C1" w:rsidR="009B19B3" w:rsidRDefault="009B19B3" w:rsidP="007E7B0A">
      <w:pPr>
        <w:pStyle w:val="ListParagraph"/>
        <w:numPr>
          <w:ilvl w:val="0"/>
          <w:numId w:val="1"/>
        </w:numPr>
      </w:pPr>
      <w:r>
        <w:t>Hand sanitiser</w:t>
      </w:r>
    </w:p>
    <w:p w14:paraId="2C8B8F6A" w14:textId="04D3E43D" w:rsidR="00FA6005" w:rsidRDefault="00FA6005" w:rsidP="007E7B0A">
      <w:pPr>
        <w:pStyle w:val="ListParagraph"/>
        <w:numPr>
          <w:ilvl w:val="0"/>
          <w:numId w:val="1"/>
        </w:numPr>
      </w:pPr>
      <w:r>
        <w:t>C</w:t>
      </w:r>
      <w:r w:rsidR="006D44E6">
        <w:t>uCl</w:t>
      </w:r>
      <w:r w:rsidR="006D44E6">
        <w:rPr>
          <w:vertAlign w:val="subscript"/>
        </w:rPr>
        <w:t>2</w:t>
      </w:r>
    </w:p>
    <w:p w14:paraId="4FE7A08C" w14:textId="4A80D1B7" w:rsidR="00BB72AC" w:rsidRDefault="00BB72AC" w:rsidP="007E7B0A">
      <w:pPr>
        <w:pStyle w:val="ListParagraph"/>
        <w:numPr>
          <w:ilvl w:val="0"/>
          <w:numId w:val="1"/>
        </w:numPr>
      </w:pPr>
      <w:r>
        <w:t>LiCl</w:t>
      </w:r>
    </w:p>
    <w:p w14:paraId="5915AB66" w14:textId="4A2F094A" w:rsidR="00534EAF" w:rsidRDefault="00534EAF" w:rsidP="00534EAF">
      <w:pPr>
        <w:pStyle w:val="ListParagraph"/>
        <w:numPr>
          <w:ilvl w:val="0"/>
          <w:numId w:val="1"/>
        </w:numPr>
      </w:pPr>
      <w:r>
        <w:t>KCl</w:t>
      </w:r>
    </w:p>
    <w:p w14:paraId="09843487" w14:textId="6CC52FA3" w:rsidR="00534EAF" w:rsidRDefault="00534EAF" w:rsidP="000047F9">
      <w:pPr>
        <w:pStyle w:val="ListParagraph"/>
        <w:numPr>
          <w:ilvl w:val="0"/>
          <w:numId w:val="1"/>
        </w:numPr>
        <w:spacing w:before="240"/>
      </w:pPr>
      <w:r>
        <w:t>CaCl</w:t>
      </w:r>
      <w:r w:rsidR="000047F9">
        <w:rPr>
          <w:vertAlign w:val="subscript"/>
        </w:rPr>
        <w:t>2</w:t>
      </w:r>
    </w:p>
    <w:p w14:paraId="6FB40AD9" w14:textId="6BFF5D81" w:rsidR="00806D36" w:rsidRDefault="000047F9" w:rsidP="00806D36">
      <w:pPr>
        <w:pStyle w:val="ListParagraph"/>
        <w:numPr>
          <w:ilvl w:val="0"/>
          <w:numId w:val="1"/>
        </w:numPr>
        <w:spacing w:before="240"/>
      </w:pPr>
      <w:r>
        <w:t>Sr(NO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</w:p>
    <w:p w14:paraId="3EB31753" w14:textId="5AE54F17" w:rsidR="00806D36" w:rsidRDefault="00806D36" w:rsidP="00806D36">
      <w:pPr>
        <w:pStyle w:val="ListParagraph"/>
        <w:numPr>
          <w:ilvl w:val="0"/>
          <w:numId w:val="1"/>
        </w:numPr>
        <w:spacing w:before="240"/>
      </w:pPr>
      <w:r>
        <w:t>NaCl</w:t>
      </w:r>
    </w:p>
    <w:p w14:paraId="2A18087D" w14:textId="1AC6C096" w:rsidR="004B009E" w:rsidRPr="007E7B0A" w:rsidRDefault="004B009E" w:rsidP="00806D36">
      <w:pPr>
        <w:pStyle w:val="ListParagraph"/>
        <w:numPr>
          <w:ilvl w:val="0"/>
          <w:numId w:val="1"/>
        </w:numPr>
        <w:spacing w:before="240"/>
      </w:pPr>
      <w:r>
        <w:t>MgCl</w:t>
      </w:r>
      <w:r>
        <w:rPr>
          <w:vertAlign w:val="subscript"/>
        </w:rPr>
        <w:t>2</w:t>
      </w:r>
    </w:p>
    <w:p w14:paraId="5844EA8D" w14:textId="79350CAE" w:rsidR="0041463C" w:rsidRPr="00BE7F30" w:rsidRDefault="0041463C" w:rsidP="00E36818">
      <w:pPr>
        <w:pStyle w:val="Heading1"/>
        <w:rPr>
          <w:rFonts w:ascii="Consolas" w:hAnsi="Consolas"/>
        </w:rPr>
      </w:pPr>
      <w:r w:rsidRPr="00676C6A">
        <w:rPr>
          <w:rFonts w:ascii="Quicksand Bold" w:hAnsi="Quicksand Bold"/>
        </w:rPr>
        <w:t>Observations</w:t>
      </w:r>
    </w:p>
    <w:tbl>
      <w:tblPr>
        <w:tblStyle w:val="TableGrid"/>
        <w:tblW w:w="9436" w:type="dxa"/>
        <w:tblLook w:val="04A0" w:firstRow="1" w:lastRow="0" w:firstColumn="1" w:lastColumn="0" w:noHBand="0" w:noVBand="1"/>
        <w:tblPrChange w:id="0" w:author="Joakim Hertzberg (elev)" w:date="2022-10-20T18:14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623"/>
        <w:gridCol w:w="3214"/>
        <w:gridCol w:w="2599"/>
        <w:tblGridChange w:id="1">
          <w:tblGrid>
            <w:gridCol w:w="2728"/>
            <w:gridCol w:w="895"/>
            <w:gridCol w:w="1525"/>
            <w:gridCol w:w="1689"/>
            <w:gridCol w:w="268"/>
            <w:gridCol w:w="2331"/>
          </w:tblGrid>
        </w:tblGridChange>
      </w:tblGrid>
      <w:tr w:rsidR="00C06715" w14:paraId="3015B4E1" w14:textId="1A7D8E57" w:rsidTr="00C746DC">
        <w:trPr>
          <w:trHeight w:val="587"/>
          <w:trPrChange w:id="2" w:author="Joakim Hertzberg (elev)" w:date="2022-10-20T18:14:00Z">
            <w:trPr>
              <w:gridAfter w:val="0"/>
            </w:trPr>
          </w:trPrChange>
        </w:trPr>
        <w:tc>
          <w:tcPr>
            <w:tcW w:w="3623" w:type="dxa"/>
            <w:shd w:val="clear" w:color="auto" w:fill="2F5496" w:themeFill="accent1" w:themeFillShade="BF"/>
            <w:tcPrChange w:id="3" w:author="Joakim Hertzberg (elev)" w:date="2022-10-20T18:14:00Z">
              <w:tcPr>
                <w:tcW w:w="2728" w:type="dxa"/>
              </w:tcPr>
            </w:tcPrChange>
          </w:tcPr>
          <w:p w14:paraId="0A636263" w14:textId="67BA7759" w:rsidR="00C06715" w:rsidRPr="00C746DC" w:rsidRDefault="00C06715" w:rsidP="00C746DC">
            <w:pPr>
              <w:jc w:val="center"/>
              <w:rPr>
                <w:color w:val="FFFFFF" w:themeColor="background1"/>
                <w:sz w:val="24"/>
                <w:szCs w:val="24"/>
                <w:rPrChange w:id="4" w:author="Joakim Hertzberg (elev)" w:date="2022-10-20T18:14:00Z">
                  <w:rPr>
                    <w:sz w:val="24"/>
                    <w:szCs w:val="24"/>
                  </w:rPr>
                </w:rPrChange>
              </w:rPr>
              <w:pPrChange w:id="5" w:author="Joakim Hertzberg (elev)" w:date="2022-10-20T18:14:00Z">
                <w:pPr/>
              </w:pPrChange>
            </w:pPr>
            <w:ins w:id="6" w:author="Joakim Hertzberg (elev)" w:date="2022-10-20T11:47:00Z">
              <w:r w:rsidRPr="00C746DC">
                <w:rPr>
                  <w:color w:val="FFFFFF" w:themeColor="background1"/>
                  <w:sz w:val="24"/>
                  <w:szCs w:val="24"/>
                  <w:rPrChange w:id="7" w:author="Joakim Hertzberg (elev)" w:date="2022-10-20T18:14:00Z">
                    <w:rPr>
                      <w:sz w:val="24"/>
                      <w:szCs w:val="24"/>
                    </w:rPr>
                  </w:rPrChange>
                </w:rPr>
                <w:t>Compound</w:t>
              </w:r>
            </w:ins>
          </w:p>
        </w:tc>
        <w:tc>
          <w:tcPr>
            <w:tcW w:w="3214" w:type="dxa"/>
            <w:shd w:val="clear" w:color="auto" w:fill="2F5496" w:themeFill="accent1" w:themeFillShade="BF"/>
            <w:tcPrChange w:id="8" w:author="Joakim Hertzberg (elev)" w:date="2022-10-20T18:14:00Z">
              <w:tcPr>
                <w:tcW w:w="2420" w:type="dxa"/>
                <w:gridSpan w:val="2"/>
              </w:tcPr>
            </w:tcPrChange>
          </w:tcPr>
          <w:p w14:paraId="21C22517" w14:textId="0069D055" w:rsidR="00C06715" w:rsidRPr="00C746DC" w:rsidRDefault="00C06715" w:rsidP="00C746DC">
            <w:pPr>
              <w:jc w:val="center"/>
              <w:rPr>
                <w:color w:val="FFFFFF" w:themeColor="background1"/>
                <w:sz w:val="24"/>
                <w:szCs w:val="24"/>
                <w:rPrChange w:id="9" w:author="Joakim Hertzberg (elev)" w:date="2022-10-20T18:14:00Z">
                  <w:rPr>
                    <w:sz w:val="24"/>
                    <w:szCs w:val="24"/>
                  </w:rPr>
                </w:rPrChange>
              </w:rPr>
              <w:pPrChange w:id="10" w:author="Joakim Hertzberg (elev)" w:date="2022-10-20T18:14:00Z">
                <w:pPr/>
              </w:pPrChange>
            </w:pPr>
            <w:ins w:id="11" w:author="Joakim Hertzberg (elev)" w:date="2022-10-20T11:47:00Z">
              <w:r w:rsidRPr="00C746DC">
                <w:rPr>
                  <w:color w:val="FFFFFF" w:themeColor="background1"/>
                  <w:sz w:val="24"/>
                  <w:szCs w:val="24"/>
                  <w:rPrChange w:id="12" w:author="Joakim Hertzberg (elev)" w:date="2022-10-20T18:14:00Z">
                    <w:rPr>
                      <w:sz w:val="24"/>
                      <w:szCs w:val="24"/>
                    </w:rPr>
                  </w:rPrChange>
                </w:rPr>
                <w:t>Colour</w:t>
              </w:r>
            </w:ins>
          </w:p>
        </w:tc>
        <w:tc>
          <w:tcPr>
            <w:tcW w:w="2599" w:type="dxa"/>
            <w:shd w:val="clear" w:color="auto" w:fill="2F5496" w:themeFill="accent1" w:themeFillShade="BF"/>
            <w:tcPrChange w:id="13" w:author="Joakim Hertzberg (elev)" w:date="2022-10-20T18:14:00Z">
              <w:tcPr>
                <w:tcW w:w="1957" w:type="dxa"/>
                <w:gridSpan w:val="2"/>
              </w:tcPr>
            </w:tcPrChange>
          </w:tcPr>
          <w:p w14:paraId="272914D6" w14:textId="1BD03D9F" w:rsidR="00C06715" w:rsidRPr="00C746DC" w:rsidRDefault="00C06715" w:rsidP="00C746DC">
            <w:pPr>
              <w:jc w:val="center"/>
              <w:rPr>
                <w:color w:val="FFFFFF" w:themeColor="background1"/>
                <w:sz w:val="24"/>
                <w:szCs w:val="24"/>
                <w:rPrChange w:id="14" w:author="Joakim Hertzberg (elev)" w:date="2022-10-20T18:14:00Z">
                  <w:rPr>
                    <w:sz w:val="24"/>
                    <w:szCs w:val="24"/>
                  </w:rPr>
                </w:rPrChange>
              </w:rPr>
              <w:pPrChange w:id="15" w:author="Joakim Hertzberg (elev)" w:date="2022-10-20T18:14:00Z">
                <w:pPr/>
              </w:pPrChange>
            </w:pPr>
            <w:ins w:id="16" w:author="Joakim Hertzberg (elev)" w:date="2022-10-20T11:49:00Z">
              <w:r w:rsidRPr="00C746DC">
                <w:rPr>
                  <w:color w:val="FFFFFF" w:themeColor="background1"/>
                  <w:sz w:val="24"/>
                  <w:szCs w:val="24"/>
                  <w:rPrChange w:id="17" w:author="Joakim Hertzberg (elev)" w:date="2022-10-20T18:14:00Z">
                    <w:rPr>
                      <w:sz w:val="24"/>
                      <w:szCs w:val="24"/>
                    </w:rPr>
                  </w:rPrChange>
                </w:rPr>
                <w:t>Wavelength (nm)</w:t>
              </w:r>
            </w:ins>
          </w:p>
        </w:tc>
      </w:tr>
      <w:tr w:rsidR="00C06715" w14:paraId="1C883712" w14:textId="36199275" w:rsidTr="00C06715">
        <w:trPr>
          <w:trHeight w:val="303"/>
          <w:trPrChange w:id="18" w:author="Joakim Hertzberg (elev)" w:date="2022-10-20T11:55:00Z">
            <w:trPr>
              <w:gridAfter w:val="0"/>
            </w:trPr>
          </w:trPrChange>
        </w:trPr>
        <w:tc>
          <w:tcPr>
            <w:tcW w:w="3623" w:type="dxa"/>
            <w:tcPrChange w:id="19" w:author="Joakim Hertzberg (elev)" w:date="2022-10-20T11:55:00Z">
              <w:tcPr>
                <w:tcW w:w="2728" w:type="dxa"/>
              </w:tcPr>
            </w:tcPrChange>
          </w:tcPr>
          <w:p w14:paraId="4BC8E731" w14:textId="7512B8EE" w:rsidR="00C06715" w:rsidRDefault="00C06715" w:rsidP="00A14822">
            <w:pPr>
              <w:rPr>
                <w:sz w:val="24"/>
                <w:szCs w:val="24"/>
              </w:rPr>
            </w:pPr>
            <w:ins w:id="20" w:author="Joakim Hertzberg (elev)" w:date="2022-10-20T11:47:00Z">
              <w:r>
                <w:rPr>
                  <w:sz w:val="24"/>
                  <w:szCs w:val="24"/>
                </w:rPr>
                <w:t>Test*</w:t>
              </w:r>
            </w:ins>
          </w:p>
        </w:tc>
        <w:tc>
          <w:tcPr>
            <w:tcW w:w="3214" w:type="dxa"/>
            <w:tcPrChange w:id="21" w:author="Joakim Hertzberg (elev)" w:date="2022-10-20T11:55:00Z">
              <w:tcPr>
                <w:tcW w:w="2420" w:type="dxa"/>
                <w:gridSpan w:val="2"/>
              </w:tcPr>
            </w:tcPrChange>
          </w:tcPr>
          <w:p w14:paraId="755A1944" w14:textId="0557DE46" w:rsidR="00C06715" w:rsidRDefault="00C06715" w:rsidP="00A14822">
            <w:pPr>
              <w:rPr>
                <w:sz w:val="24"/>
                <w:szCs w:val="24"/>
              </w:rPr>
            </w:pPr>
            <w:ins w:id="22" w:author="Joakim Hertzberg (elev)" w:date="2022-10-20T11:49:00Z">
              <w:r>
                <w:rPr>
                  <w:sz w:val="24"/>
                  <w:szCs w:val="24"/>
                </w:rPr>
                <w:t>Yellow/Orange</w:t>
              </w:r>
            </w:ins>
          </w:p>
        </w:tc>
        <w:tc>
          <w:tcPr>
            <w:tcW w:w="2599" w:type="dxa"/>
            <w:tcPrChange w:id="23" w:author="Joakim Hertzberg (elev)" w:date="2022-10-20T11:55:00Z">
              <w:tcPr>
                <w:tcW w:w="1957" w:type="dxa"/>
                <w:gridSpan w:val="2"/>
              </w:tcPr>
            </w:tcPrChange>
          </w:tcPr>
          <w:p w14:paraId="590D2D90" w14:textId="58C24321" w:rsidR="00C06715" w:rsidRDefault="00C06715" w:rsidP="00A14822">
            <w:pPr>
              <w:rPr>
                <w:sz w:val="24"/>
                <w:szCs w:val="24"/>
              </w:rPr>
            </w:pPr>
            <w:ins w:id="24" w:author="Joakim Hertzberg (elev)" w:date="2022-10-20T11:50:00Z">
              <w:r>
                <w:rPr>
                  <w:sz w:val="24"/>
                  <w:szCs w:val="24"/>
                </w:rPr>
                <w:t>~590</w:t>
              </w:r>
            </w:ins>
          </w:p>
        </w:tc>
      </w:tr>
      <w:tr w:rsidR="00C06715" w14:paraId="3AEC3AE0" w14:textId="7F008922" w:rsidTr="00C06715">
        <w:trPr>
          <w:trHeight w:val="293"/>
          <w:trPrChange w:id="25" w:author="Joakim Hertzberg (elev)" w:date="2022-10-20T11:55:00Z">
            <w:trPr>
              <w:gridAfter w:val="0"/>
            </w:trPr>
          </w:trPrChange>
        </w:trPr>
        <w:tc>
          <w:tcPr>
            <w:tcW w:w="3623" w:type="dxa"/>
            <w:tcPrChange w:id="26" w:author="Joakim Hertzberg (elev)" w:date="2022-10-20T11:55:00Z">
              <w:tcPr>
                <w:tcW w:w="2728" w:type="dxa"/>
              </w:tcPr>
            </w:tcPrChange>
          </w:tcPr>
          <w:p w14:paraId="30B580A3" w14:textId="049C811A" w:rsidR="00C06715" w:rsidRDefault="00907C77" w:rsidP="00A14822">
            <w:pPr>
              <w:rPr>
                <w:sz w:val="24"/>
                <w:szCs w:val="24"/>
              </w:rPr>
            </w:pPr>
            <w:ins w:id="27" w:author="Joakim Hertzberg (elev)" w:date="2022-10-20T11:55:00Z">
              <w:r>
                <w:rPr>
                  <w:sz w:val="24"/>
                  <w:szCs w:val="24"/>
                </w:rPr>
                <w:t>LiCl</w:t>
              </w:r>
            </w:ins>
          </w:p>
        </w:tc>
        <w:tc>
          <w:tcPr>
            <w:tcW w:w="3214" w:type="dxa"/>
            <w:tcPrChange w:id="28" w:author="Joakim Hertzberg (elev)" w:date="2022-10-20T11:55:00Z">
              <w:tcPr>
                <w:tcW w:w="2420" w:type="dxa"/>
                <w:gridSpan w:val="2"/>
              </w:tcPr>
            </w:tcPrChange>
          </w:tcPr>
          <w:p w14:paraId="3E14B18D" w14:textId="071F050D" w:rsidR="00C06715" w:rsidRDefault="00907C77" w:rsidP="00A14822">
            <w:pPr>
              <w:rPr>
                <w:sz w:val="24"/>
                <w:szCs w:val="24"/>
              </w:rPr>
            </w:pPr>
            <w:ins w:id="29" w:author="Joakim Hertzberg (elev)" w:date="2022-10-20T11:55:00Z">
              <w:r>
                <w:rPr>
                  <w:sz w:val="24"/>
                  <w:szCs w:val="24"/>
                </w:rPr>
                <w:t>Peach</w:t>
              </w:r>
            </w:ins>
          </w:p>
        </w:tc>
        <w:tc>
          <w:tcPr>
            <w:tcW w:w="2599" w:type="dxa"/>
            <w:tcPrChange w:id="30" w:author="Joakim Hertzberg (elev)" w:date="2022-10-20T11:55:00Z">
              <w:tcPr>
                <w:tcW w:w="1957" w:type="dxa"/>
                <w:gridSpan w:val="2"/>
              </w:tcPr>
            </w:tcPrChange>
          </w:tcPr>
          <w:p w14:paraId="4C8DB2FA" w14:textId="72E8BBD4" w:rsidR="00C06715" w:rsidRDefault="0068718F" w:rsidP="00A14822">
            <w:pPr>
              <w:rPr>
                <w:sz w:val="24"/>
                <w:szCs w:val="24"/>
              </w:rPr>
            </w:pPr>
            <w:ins w:id="31" w:author="Joakim Hertzberg (elev)" w:date="2022-10-20T11:56:00Z">
              <w:r>
                <w:rPr>
                  <w:sz w:val="24"/>
                  <w:szCs w:val="24"/>
                </w:rPr>
                <w:t>~610</w:t>
              </w:r>
            </w:ins>
          </w:p>
        </w:tc>
      </w:tr>
      <w:tr w:rsidR="00C06715" w14:paraId="75D00039" w14:textId="60195284" w:rsidTr="00C06715">
        <w:trPr>
          <w:trHeight w:val="293"/>
          <w:trPrChange w:id="32" w:author="Joakim Hertzberg (elev)" w:date="2022-10-20T11:55:00Z">
            <w:trPr>
              <w:gridAfter w:val="0"/>
            </w:trPr>
          </w:trPrChange>
        </w:trPr>
        <w:tc>
          <w:tcPr>
            <w:tcW w:w="3623" w:type="dxa"/>
            <w:tcPrChange w:id="33" w:author="Joakim Hertzberg (elev)" w:date="2022-10-20T11:55:00Z">
              <w:tcPr>
                <w:tcW w:w="2728" w:type="dxa"/>
              </w:tcPr>
            </w:tcPrChange>
          </w:tcPr>
          <w:p w14:paraId="139B7640" w14:textId="6BF170D6" w:rsidR="00C06715" w:rsidRDefault="002843F4" w:rsidP="00A14822">
            <w:pPr>
              <w:rPr>
                <w:sz w:val="24"/>
                <w:szCs w:val="24"/>
              </w:rPr>
            </w:pPr>
            <w:ins w:id="34" w:author="Joakim Hertzberg (elev)" w:date="2022-10-20T11:56:00Z">
              <w:r>
                <w:rPr>
                  <w:sz w:val="24"/>
                  <w:szCs w:val="24"/>
                </w:rPr>
                <w:t>KCl</w:t>
              </w:r>
            </w:ins>
          </w:p>
        </w:tc>
        <w:tc>
          <w:tcPr>
            <w:tcW w:w="3214" w:type="dxa"/>
            <w:tcPrChange w:id="35" w:author="Joakim Hertzberg (elev)" w:date="2022-10-20T11:55:00Z">
              <w:tcPr>
                <w:tcW w:w="2420" w:type="dxa"/>
                <w:gridSpan w:val="2"/>
              </w:tcPr>
            </w:tcPrChange>
          </w:tcPr>
          <w:p w14:paraId="4E1424AE" w14:textId="2C99A609" w:rsidR="00C06715" w:rsidRDefault="002843F4" w:rsidP="00A14822">
            <w:pPr>
              <w:rPr>
                <w:sz w:val="24"/>
                <w:szCs w:val="24"/>
              </w:rPr>
            </w:pPr>
            <w:ins w:id="36" w:author="Joakim Hertzberg (elev)" w:date="2022-10-20T11:56:00Z">
              <w:r>
                <w:rPr>
                  <w:sz w:val="24"/>
                  <w:szCs w:val="24"/>
                </w:rPr>
                <w:t>Indigo</w:t>
              </w:r>
            </w:ins>
          </w:p>
        </w:tc>
        <w:tc>
          <w:tcPr>
            <w:tcW w:w="2599" w:type="dxa"/>
            <w:tcPrChange w:id="37" w:author="Joakim Hertzberg (elev)" w:date="2022-10-20T11:55:00Z">
              <w:tcPr>
                <w:tcW w:w="1957" w:type="dxa"/>
                <w:gridSpan w:val="2"/>
              </w:tcPr>
            </w:tcPrChange>
          </w:tcPr>
          <w:p w14:paraId="7E832412" w14:textId="0E93C9FB" w:rsidR="00C06715" w:rsidRDefault="002843F4" w:rsidP="00A14822">
            <w:pPr>
              <w:rPr>
                <w:sz w:val="24"/>
                <w:szCs w:val="24"/>
              </w:rPr>
            </w:pPr>
            <w:ins w:id="38" w:author="Joakim Hertzberg (elev)" w:date="2022-10-20T11:57:00Z">
              <w:r>
                <w:rPr>
                  <w:sz w:val="24"/>
                  <w:szCs w:val="24"/>
                </w:rPr>
                <w:t>~420</w:t>
              </w:r>
            </w:ins>
          </w:p>
        </w:tc>
      </w:tr>
      <w:tr w:rsidR="00C06715" w14:paraId="7981D67E" w14:textId="717A8AF8" w:rsidTr="00C06715">
        <w:trPr>
          <w:trHeight w:val="293"/>
          <w:trPrChange w:id="39" w:author="Joakim Hertzberg (elev)" w:date="2022-10-20T11:55:00Z">
            <w:trPr>
              <w:gridAfter w:val="0"/>
            </w:trPr>
          </w:trPrChange>
        </w:trPr>
        <w:tc>
          <w:tcPr>
            <w:tcW w:w="3623" w:type="dxa"/>
            <w:tcPrChange w:id="40" w:author="Joakim Hertzberg (elev)" w:date="2022-10-20T11:55:00Z">
              <w:tcPr>
                <w:tcW w:w="2728" w:type="dxa"/>
              </w:tcPr>
            </w:tcPrChange>
          </w:tcPr>
          <w:p w14:paraId="47A582D1" w14:textId="2B3A62F0" w:rsidR="00C06715" w:rsidRPr="00EC1871" w:rsidRDefault="00EC1871" w:rsidP="00A14822">
            <w:pPr>
              <w:rPr>
                <w:sz w:val="24"/>
                <w:szCs w:val="24"/>
              </w:rPr>
            </w:pPr>
            <w:ins w:id="41" w:author="Joakim Hertzberg (elev)" w:date="2022-10-20T11:57:00Z">
              <w:r>
                <w:rPr>
                  <w:sz w:val="24"/>
                  <w:szCs w:val="24"/>
                </w:rPr>
                <w:t>CaCl</w:t>
              </w:r>
              <w:r>
                <w:rPr>
                  <w:sz w:val="24"/>
                  <w:szCs w:val="24"/>
                  <w:vertAlign w:val="subscript"/>
                </w:rPr>
                <w:t>2</w:t>
              </w:r>
            </w:ins>
          </w:p>
        </w:tc>
        <w:tc>
          <w:tcPr>
            <w:tcW w:w="3214" w:type="dxa"/>
            <w:tcPrChange w:id="42" w:author="Joakim Hertzberg (elev)" w:date="2022-10-20T11:55:00Z">
              <w:tcPr>
                <w:tcW w:w="2420" w:type="dxa"/>
                <w:gridSpan w:val="2"/>
              </w:tcPr>
            </w:tcPrChange>
          </w:tcPr>
          <w:p w14:paraId="33986C5C" w14:textId="0994E23A" w:rsidR="00C06715" w:rsidRDefault="00EC1871" w:rsidP="00A14822">
            <w:pPr>
              <w:rPr>
                <w:sz w:val="24"/>
                <w:szCs w:val="24"/>
              </w:rPr>
            </w:pPr>
            <w:ins w:id="43" w:author="Joakim Hertzberg (elev)" w:date="2022-10-20T11:57:00Z">
              <w:r>
                <w:rPr>
                  <w:sz w:val="24"/>
                  <w:szCs w:val="24"/>
                </w:rPr>
                <w:t>Yellow/Orange</w:t>
              </w:r>
            </w:ins>
          </w:p>
        </w:tc>
        <w:tc>
          <w:tcPr>
            <w:tcW w:w="2599" w:type="dxa"/>
            <w:tcPrChange w:id="44" w:author="Joakim Hertzberg (elev)" w:date="2022-10-20T11:55:00Z">
              <w:tcPr>
                <w:tcW w:w="1957" w:type="dxa"/>
                <w:gridSpan w:val="2"/>
              </w:tcPr>
            </w:tcPrChange>
          </w:tcPr>
          <w:p w14:paraId="1CCA9F6B" w14:textId="790E662E" w:rsidR="00C06715" w:rsidRDefault="00EC1871" w:rsidP="00A14822">
            <w:pPr>
              <w:rPr>
                <w:sz w:val="24"/>
                <w:szCs w:val="24"/>
              </w:rPr>
            </w:pPr>
            <w:ins w:id="45" w:author="Joakim Hertzberg (elev)" w:date="2022-10-20T11:57:00Z">
              <w:r>
                <w:rPr>
                  <w:sz w:val="24"/>
                  <w:szCs w:val="24"/>
                </w:rPr>
                <w:t>~590</w:t>
              </w:r>
            </w:ins>
          </w:p>
        </w:tc>
      </w:tr>
      <w:tr w:rsidR="00C06715" w14:paraId="527E280E" w14:textId="05235277" w:rsidTr="00C06715">
        <w:trPr>
          <w:trHeight w:val="293"/>
          <w:trPrChange w:id="46" w:author="Joakim Hertzberg (elev)" w:date="2022-10-20T11:55:00Z">
            <w:trPr>
              <w:gridAfter w:val="0"/>
            </w:trPr>
          </w:trPrChange>
        </w:trPr>
        <w:tc>
          <w:tcPr>
            <w:tcW w:w="3623" w:type="dxa"/>
            <w:tcPrChange w:id="47" w:author="Joakim Hertzberg (elev)" w:date="2022-10-20T11:55:00Z">
              <w:tcPr>
                <w:tcW w:w="2728" w:type="dxa"/>
              </w:tcPr>
            </w:tcPrChange>
          </w:tcPr>
          <w:p w14:paraId="050E8E26" w14:textId="513075D8" w:rsidR="00C06715" w:rsidRPr="00EC1871" w:rsidRDefault="00EC1871" w:rsidP="00A14822">
            <w:pPr>
              <w:rPr>
                <w:sz w:val="24"/>
                <w:szCs w:val="24"/>
              </w:rPr>
            </w:pPr>
            <w:ins w:id="48" w:author="Joakim Hertzberg (elev)" w:date="2022-10-20T11:57:00Z">
              <w:r>
                <w:rPr>
                  <w:sz w:val="24"/>
                  <w:szCs w:val="24"/>
                </w:rPr>
                <w:t>Sr(NO</w:t>
              </w:r>
              <w:r>
                <w:rPr>
                  <w:sz w:val="24"/>
                  <w:szCs w:val="24"/>
                  <w:vertAlign w:val="subscript"/>
                </w:rPr>
                <w:t>3</w:t>
              </w:r>
              <w:r>
                <w:rPr>
                  <w:sz w:val="24"/>
                  <w:szCs w:val="24"/>
                </w:rPr>
                <w:t>)</w:t>
              </w:r>
              <w:r>
                <w:rPr>
                  <w:sz w:val="24"/>
                  <w:szCs w:val="24"/>
                  <w:vertAlign w:val="subscript"/>
                </w:rPr>
                <w:t>2</w:t>
              </w:r>
            </w:ins>
          </w:p>
        </w:tc>
        <w:tc>
          <w:tcPr>
            <w:tcW w:w="3214" w:type="dxa"/>
            <w:tcPrChange w:id="49" w:author="Joakim Hertzberg (elev)" w:date="2022-10-20T11:55:00Z">
              <w:tcPr>
                <w:tcW w:w="2420" w:type="dxa"/>
                <w:gridSpan w:val="2"/>
              </w:tcPr>
            </w:tcPrChange>
          </w:tcPr>
          <w:p w14:paraId="1A6FEA59" w14:textId="3081763F" w:rsidR="00C06715" w:rsidRDefault="00393C32" w:rsidP="00A14822">
            <w:pPr>
              <w:rPr>
                <w:sz w:val="24"/>
                <w:szCs w:val="24"/>
              </w:rPr>
            </w:pPr>
            <w:ins w:id="50" w:author="Joakim Hertzberg (elev)" w:date="2022-10-20T11:57:00Z">
              <w:r>
                <w:rPr>
                  <w:sz w:val="24"/>
                  <w:szCs w:val="24"/>
                </w:rPr>
                <w:t>Red</w:t>
              </w:r>
            </w:ins>
          </w:p>
        </w:tc>
        <w:tc>
          <w:tcPr>
            <w:tcW w:w="2599" w:type="dxa"/>
            <w:tcPrChange w:id="51" w:author="Joakim Hertzberg (elev)" w:date="2022-10-20T11:55:00Z">
              <w:tcPr>
                <w:tcW w:w="1957" w:type="dxa"/>
                <w:gridSpan w:val="2"/>
              </w:tcPr>
            </w:tcPrChange>
          </w:tcPr>
          <w:p w14:paraId="12651F25" w14:textId="7307A751" w:rsidR="00C06715" w:rsidRDefault="00393C32" w:rsidP="00A14822">
            <w:pPr>
              <w:rPr>
                <w:sz w:val="24"/>
                <w:szCs w:val="24"/>
              </w:rPr>
            </w:pPr>
            <w:ins w:id="52" w:author="Joakim Hertzberg (elev)" w:date="2022-10-20T11:58:00Z">
              <w:r>
                <w:rPr>
                  <w:sz w:val="24"/>
                  <w:szCs w:val="24"/>
                </w:rPr>
                <w:t>~650</w:t>
              </w:r>
            </w:ins>
          </w:p>
        </w:tc>
      </w:tr>
      <w:tr w:rsidR="00C06715" w14:paraId="36DC4B16" w14:textId="484034FD" w:rsidTr="00C06715">
        <w:trPr>
          <w:trHeight w:val="293"/>
          <w:trPrChange w:id="53" w:author="Joakim Hertzberg (elev)" w:date="2022-10-20T11:55:00Z">
            <w:trPr>
              <w:gridAfter w:val="0"/>
            </w:trPr>
          </w:trPrChange>
        </w:trPr>
        <w:tc>
          <w:tcPr>
            <w:tcW w:w="3623" w:type="dxa"/>
            <w:tcPrChange w:id="54" w:author="Joakim Hertzberg (elev)" w:date="2022-10-20T11:55:00Z">
              <w:tcPr>
                <w:tcW w:w="2728" w:type="dxa"/>
              </w:tcPr>
            </w:tcPrChange>
          </w:tcPr>
          <w:p w14:paraId="4CD3851D" w14:textId="4425A486" w:rsidR="00C06715" w:rsidRPr="00393C32" w:rsidRDefault="00393C32" w:rsidP="00A14822">
            <w:pPr>
              <w:rPr>
                <w:sz w:val="24"/>
                <w:szCs w:val="24"/>
              </w:rPr>
            </w:pPr>
            <w:ins w:id="55" w:author="Joakim Hertzberg (elev)" w:date="2022-10-20T11:58:00Z">
              <w:r>
                <w:rPr>
                  <w:sz w:val="24"/>
                  <w:szCs w:val="24"/>
                </w:rPr>
                <w:t>CuCl</w:t>
              </w:r>
              <w:r>
                <w:rPr>
                  <w:sz w:val="24"/>
                  <w:szCs w:val="24"/>
                  <w:vertAlign w:val="subscript"/>
                </w:rPr>
                <w:t>2</w:t>
              </w:r>
            </w:ins>
          </w:p>
        </w:tc>
        <w:tc>
          <w:tcPr>
            <w:tcW w:w="3214" w:type="dxa"/>
            <w:tcPrChange w:id="56" w:author="Joakim Hertzberg (elev)" w:date="2022-10-20T11:55:00Z">
              <w:tcPr>
                <w:tcW w:w="2420" w:type="dxa"/>
                <w:gridSpan w:val="2"/>
              </w:tcPr>
            </w:tcPrChange>
          </w:tcPr>
          <w:p w14:paraId="69A6962E" w14:textId="680E9C95" w:rsidR="00C06715" w:rsidRDefault="00393C32" w:rsidP="00A14822">
            <w:pPr>
              <w:rPr>
                <w:sz w:val="24"/>
                <w:szCs w:val="24"/>
              </w:rPr>
            </w:pPr>
            <w:ins w:id="57" w:author="Joakim Hertzberg (elev)" w:date="2022-10-20T11:58:00Z">
              <w:r>
                <w:rPr>
                  <w:sz w:val="24"/>
                  <w:szCs w:val="24"/>
                </w:rPr>
                <w:t>Cyan</w:t>
              </w:r>
            </w:ins>
          </w:p>
        </w:tc>
        <w:tc>
          <w:tcPr>
            <w:tcW w:w="2599" w:type="dxa"/>
            <w:tcPrChange w:id="58" w:author="Joakim Hertzberg (elev)" w:date="2022-10-20T11:55:00Z">
              <w:tcPr>
                <w:tcW w:w="1957" w:type="dxa"/>
                <w:gridSpan w:val="2"/>
              </w:tcPr>
            </w:tcPrChange>
          </w:tcPr>
          <w:p w14:paraId="2245B64C" w14:textId="3C17DC43" w:rsidR="00C06715" w:rsidRDefault="009B7BE3" w:rsidP="00A14822">
            <w:pPr>
              <w:rPr>
                <w:sz w:val="24"/>
                <w:szCs w:val="24"/>
              </w:rPr>
            </w:pPr>
            <w:ins w:id="59" w:author="Joakim Hertzberg (elev)" w:date="2022-10-20T11:58:00Z">
              <w:r>
                <w:rPr>
                  <w:sz w:val="24"/>
                  <w:szCs w:val="24"/>
                </w:rPr>
                <w:t>~500</w:t>
              </w:r>
            </w:ins>
          </w:p>
        </w:tc>
      </w:tr>
      <w:tr w:rsidR="00C06715" w14:paraId="7BD459B0" w14:textId="73B1A6CA" w:rsidTr="00C06715">
        <w:trPr>
          <w:trHeight w:val="303"/>
          <w:trPrChange w:id="60" w:author="Joakim Hertzberg (elev)" w:date="2022-10-20T11:55:00Z">
            <w:trPr>
              <w:gridAfter w:val="0"/>
            </w:trPr>
          </w:trPrChange>
        </w:trPr>
        <w:tc>
          <w:tcPr>
            <w:tcW w:w="3623" w:type="dxa"/>
            <w:tcPrChange w:id="61" w:author="Joakim Hertzberg (elev)" w:date="2022-10-20T11:55:00Z">
              <w:tcPr>
                <w:tcW w:w="2728" w:type="dxa"/>
              </w:tcPr>
            </w:tcPrChange>
          </w:tcPr>
          <w:p w14:paraId="3C3965CE" w14:textId="0E966459" w:rsidR="00C06715" w:rsidRPr="009B7BE3" w:rsidRDefault="009B7BE3" w:rsidP="00A14822">
            <w:pPr>
              <w:rPr>
                <w:sz w:val="24"/>
                <w:szCs w:val="24"/>
                <w:vertAlign w:val="subscript"/>
                <w:rPrChange w:id="62" w:author="Joakim Hertzberg (elev)" w:date="2022-10-20T11:58:00Z">
                  <w:rPr>
                    <w:sz w:val="24"/>
                    <w:szCs w:val="24"/>
                  </w:rPr>
                </w:rPrChange>
              </w:rPr>
            </w:pPr>
            <w:ins w:id="63" w:author="Joakim Hertzberg (elev)" w:date="2022-10-20T11:58:00Z">
              <w:r>
                <w:rPr>
                  <w:sz w:val="24"/>
                  <w:szCs w:val="24"/>
                </w:rPr>
                <w:t>SrCl</w:t>
              </w:r>
              <w:r>
                <w:rPr>
                  <w:sz w:val="24"/>
                  <w:szCs w:val="24"/>
                  <w:vertAlign w:val="subscript"/>
                </w:rPr>
                <w:t>2</w:t>
              </w:r>
            </w:ins>
            <w:ins w:id="64" w:author="Joakim Hertzberg (elev)" w:date="2022-10-20T11:59:00Z">
              <w:r>
                <w:rPr>
                  <w:sz w:val="24"/>
                  <w:szCs w:val="24"/>
                  <w:vertAlign w:val="subscript"/>
                </w:rPr>
                <w:t>(aq)</w:t>
              </w:r>
            </w:ins>
          </w:p>
        </w:tc>
        <w:tc>
          <w:tcPr>
            <w:tcW w:w="3214" w:type="dxa"/>
            <w:tcPrChange w:id="65" w:author="Joakim Hertzberg (elev)" w:date="2022-10-20T11:55:00Z">
              <w:tcPr>
                <w:tcW w:w="2420" w:type="dxa"/>
                <w:gridSpan w:val="2"/>
              </w:tcPr>
            </w:tcPrChange>
          </w:tcPr>
          <w:p w14:paraId="01036F60" w14:textId="758E16B3" w:rsidR="00C06715" w:rsidRDefault="00DB49EC" w:rsidP="00A14822">
            <w:pPr>
              <w:rPr>
                <w:sz w:val="24"/>
                <w:szCs w:val="24"/>
              </w:rPr>
            </w:pPr>
            <w:ins w:id="66" w:author="Joakim Hertzberg (elev)" w:date="2022-10-20T11:59:00Z">
              <w:r>
                <w:rPr>
                  <w:sz w:val="24"/>
                  <w:szCs w:val="24"/>
                </w:rPr>
                <w:t>Red</w:t>
              </w:r>
            </w:ins>
          </w:p>
        </w:tc>
        <w:tc>
          <w:tcPr>
            <w:tcW w:w="2599" w:type="dxa"/>
            <w:tcPrChange w:id="67" w:author="Joakim Hertzberg (elev)" w:date="2022-10-20T11:55:00Z">
              <w:tcPr>
                <w:tcW w:w="1957" w:type="dxa"/>
                <w:gridSpan w:val="2"/>
              </w:tcPr>
            </w:tcPrChange>
          </w:tcPr>
          <w:p w14:paraId="7F05634B" w14:textId="56CECC0D" w:rsidR="00C06715" w:rsidRDefault="00DB49EC" w:rsidP="00A14822">
            <w:pPr>
              <w:rPr>
                <w:sz w:val="24"/>
                <w:szCs w:val="24"/>
              </w:rPr>
            </w:pPr>
            <w:ins w:id="68" w:author="Joakim Hertzberg (elev)" w:date="2022-10-20T11:59:00Z">
              <w:r>
                <w:rPr>
                  <w:sz w:val="24"/>
                  <w:szCs w:val="24"/>
                </w:rPr>
                <w:t>~650</w:t>
              </w:r>
            </w:ins>
          </w:p>
        </w:tc>
      </w:tr>
      <w:tr w:rsidR="00C06715" w14:paraId="68567970" w14:textId="35D28EC9" w:rsidTr="00C06715">
        <w:trPr>
          <w:trHeight w:val="293"/>
          <w:ins w:id="69" w:author="Joakim Hertzberg (elev)" w:date="2022-10-20T11:48:00Z"/>
          <w:trPrChange w:id="70" w:author="Joakim Hertzberg (elev)" w:date="2022-10-20T11:55:00Z">
            <w:trPr>
              <w:gridAfter w:val="0"/>
            </w:trPr>
          </w:trPrChange>
        </w:trPr>
        <w:tc>
          <w:tcPr>
            <w:tcW w:w="3623" w:type="dxa"/>
            <w:tcPrChange w:id="71" w:author="Joakim Hertzberg (elev)" w:date="2022-10-20T11:55:00Z">
              <w:tcPr>
                <w:tcW w:w="2728" w:type="dxa"/>
              </w:tcPr>
            </w:tcPrChange>
          </w:tcPr>
          <w:p w14:paraId="3BD56A40" w14:textId="7EA3EBB9" w:rsidR="00C06715" w:rsidRDefault="005750E2" w:rsidP="00A14822">
            <w:pPr>
              <w:rPr>
                <w:ins w:id="72" w:author="Joakim Hertzberg (elev)" w:date="2022-10-20T11:48:00Z"/>
                <w:sz w:val="24"/>
                <w:szCs w:val="24"/>
              </w:rPr>
            </w:pPr>
            <w:ins w:id="73" w:author="Joakim Hertzberg (elev)" w:date="2022-10-20T11:59:00Z">
              <w:r>
                <w:rPr>
                  <w:sz w:val="24"/>
                  <w:szCs w:val="24"/>
                </w:rPr>
                <w:t>NaCl</w:t>
              </w:r>
            </w:ins>
          </w:p>
        </w:tc>
        <w:tc>
          <w:tcPr>
            <w:tcW w:w="3214" w:type="dxa"/>
            <w:tcPrChange w:id="74" w:author="Joakim Hertzberg (elev)" w:date="2022-10-20T11:55:00Z">
              <w:tcPr>
                <w:tcW w:w="2420" w:type="dxa"/>
                <w:gridSpan w:val="2"/>
              </w:tcPr>
            </w:tcPrChange>
          </w:tcPr>
          <w:p w14:paraId="0559FD48" w14:textId="6585992F" w:rsidR="00C06715" w:rsidRDefault="005750E2" w:rsidP="00A14822">
            <w:pPr>
              <w:rPr>
                <w:ins w:id="75" w:author="Joakim Hertzberg (elev)" w:date="2022-10-20T11:48:00Z"/>
                <w:sz w:val="24"/>
                <w:szCs w:val="24"/>
              </w:rPr>
            </w:pPr>
            <w:ins w:id="76" w:author="Joakim Hertzberg (elev)" w:date="2022-10-20T11:59:00Z">
              <w:r>
                <w:rPr>
                  <w:sz w:val="24"/>
                  <w:szCs w:val="24"/>
                </w:rPr>
                <w:t>Mustard Yellow</w:t>
              </w:r>
            </w:ins>
          </w:p>
        </w:tc>
        <w:tc>
          <w:tcPr>
            <w:tcW w:w="2599" w:type="dxa"/>
            <w:tcPrChange w:id="77" w:author="Joakim Hertzberg (elev)" w:date="2022-10-20T11:55:00Z">
              <w:tcPr>
                <w:tcW w:w="1957" w:type="dxa"/>
                <w:gridSpan w:val="2"/>
              </w:tcPr>
            </w:tcPrChange>
          </w:tcPr>
          <w:p w14:paraId="5AF318D3" w14:textId="6F884702" w:rsidR="00C06715" w:rsidRDefault="005750E2" w:rsidP="00A14822">
            <w:pPr>
              <w:rPr>
                <w:ins w:id="78" w:author="Joakim Hertzberg (elev)" w:date="2022-10-20T11:48:00Z"/>
                <w:sz w:val="24"/>
                <w:szCs w:val="24"/>
              </w:rPr>
            </w:pPr>
            <w:ins w:id="79" w:author="Joakim Hertzberg (elev)" w:date="2022-10-20T12:00:00Z">
              <w:r>
                <w:rPr>
                  <w:sz w:val="24"/>
                  <w:szCs w:val="24"/>
                </w:rPr>
                <w:t>~580</w:t>
              </w:r>
            </w:ins>
          </w:p>
        </w:tc>
      </w:tr>
      <w:tr w:rsidR="005750E2" w14:paraId="01389961" w14:textId="77777777" w:rsidTr="00C06715">
        <w:trPr>
          <w:trHeight w:val="293"/>
          <w:ins w:id="80" w:author="Joakim Hertzberg (elev)" w:date="2022-10-20T12:00:00Z"/>
        </w:trPr>
        <w:tc>
          <w:tcPr>
            <w:tcW w:w="3623" w:type="dxa"/>
          </w:tcPr>
          <w:p w14:paraId="72EE7196" w14:textId="212E212D" w:rsidR="005750E2" w:rsidRPr="009E659D" w:rsidRDefault="009E659D" w:rsidP="00A14822">
            <w:pPr>
              <w:rPr>
                <w:ins w:id="81" w:author="Joakim Hertzberg (elev)" w:date="2022-10-20T12:00:00Z"/>
                <w:sz w:val="24"/>
                <w:szCs w:val="24"/>
              </w:rPr>
            </w:pPr>
            <w:ins w:id="82" w:author="Joakim Hertzberg (elev)" w:date="2022-10-20T12:00:00Z">
              <w:r>
                <w:rPr>
                  <w:sz w:val="24"/>
                  <w:szCs w:val="24"/>
                </w:rPr>
                <w:t>MgCl</w:t>
              </w:r>
              <w:r>
                <w:rPr>
                  <w:sz w:val="24"/>
                  <w:szCs w:val="24"/>
                  <w:vertAlign w:val="subscript"/>
                </w:rPr>
                <w:t>2</w:t>
              </w:r>
            </w:ins>
          </w:p>
        </w:tc>
        <w:tc>
          <w:tcPr>
            <w:tcW w:w="3214" w:type="dxa"/>
          </w:tcPr>
          <w:p w14:paraId="4088824D" w14:textId="27DE3417" w:rsidR="005750E2" w:rsidRDefault="009E659D" w:rsidP="00A14822">
            <w:pPr>
              <w:rPr>
                <w:ins w:id="83" w:author="Joakim Hertzberg (elev)" w:date="2022-10-20T12:00:00Z"/>
                <w:sz w:val="24"/>
                <w:szCs w:val="24"/>
              </w:rPr>
            </w:pPr>
            <w:ins w:id="84" w:author="Joakim Hertzberg (elev)" w:date="2022-10-20T12:00:00Z">
              <w:r>
                <w:rPr>
                  <w:sz w:val="24"/>
                  <w:szCs w:val="24"/>
                </w:rPr>
                <w:t>Red</w:t>
              </w:r>
            </w:ins>
          </w:p>
        </w:tc>
        <w:tc>
          <w:tcPr>
            <w:tcW w:w="2599" w:type="dxa"/>
          </w:tcPr>
          <w:p w14:paraId="4FFB92B9" w14:textId="3052181A" w:rsidR="005750E2" w:rsidRDefault="009E659D" w:rsidP="00A14822">
            <w:pPr>
              <w:rPr>
                <w:ins w:id="85" w:author="Joakim Hertzberg (elev)" w:date="2022-10-20T12:00:00Z"/>
                <w:sz w:val="24"/>
                <w:szCs w:val="24"/>
              </w:rPr>
            </w:pPr>
            <w:ins w:id="86" w:author="Joakim Hertzberg (elev)" w:date="2022-10-20T12:00:00Z">
              <w:r>
                <w:rPr>
                  <w:sz w:val="24"/>
                  <w:szCs w:val="24"/>
                </w:rPr>
                <w:t>~650</w:t>
              </w:r>
            </w:ins>
          </w:p>
        </w:tc>
      </w:tr>
    </w:tbl>
    <w:p w14:paraId="0B617D77" w14:textId="484AFA9F" w:rsidR="00A14822" w:rsidRDefault="00A14822" w:rsidP="00A14822">
      <w:pPr>
        <w:rPr>
          <w:ins w:id="87" w:author="Joakim Hertzberg (elev)" w:date="2022-10-20T12:01:00Z"/>
          <w:sz w:val="24"/>
          <w:szCs w:val="24"/>
        </w:rPr>
      </w:pPr>
    </w:p>
    <w:p w14:paraId="55A33310" w14:textId="39BDAEE2" w:rsidR="004A67A8" w:rsidRDefault="004A67A8" w:rsidP="00512FAA">
      <w:pPr>
        <w:pStyle w:val="Heading1"/>
        <w:rPr>
          <w:ins w:id="88" w:author="Joakim Hertzberg (elev)" w:date="2022-10-20T18:06:00Z"/>
          <w:rFonts w:ascii="Verdana" w:hAnsi="Verdana"/>
          <w:sz w:val="24"/>
          <w:szCs w:val="24"/>
        </w:rPr>
      </w:pPr>
    </w:p>
    <w:p w14:paraId="3CEAEDA4" w14:textId="296FB3DB" w:rsidR="004A67A8" w:rsidRDefault="004A67A8" w:rsidP="004A67A8">
      <w:pPr>
        <w:rPr>
          <w:ins w:id="89" w:author="Joakim Hertzberg (elev)" w:date="2022-10-20T18:06:00Z"/>
        </w:rPr>
      </w:pPr>
    </w:p>
    <w:p w14:paraId="3D53A283" w14:textId="77777777" w:rsidR="004A67A8" w:rsidRPr="004A67A8" w:rsidRDefault="004A67A8" w:rsidP="004A67A8">
      <w:pPr>
        <w:rPr>
          <w:ins w:id="90" w:author="Joakim Hertzberg (elev)" w:date="2022-10-20T18:06:00Z"/>
          <w:rPrChange w:id="91" w:author="Joakim Hertzberg (elev)" w:date="2022-10-20T18:06:00Z">
            <w:rPr>
              <w:ins w:id="92" w:author="Joakim Hertzberg (elev)" w:date="2022-10-20T18:06:00Z"/>
              <w:rFonts w:ascii="Quicksand Bold" w:hAnsi="Quicksand Bold"/>
            </w:rPr>
          </w:rPrChange>
        </w:rPr>
        <w:pPrChange w:id="93" w:author="Joakim Hertzberg (elev)" w:date="2022-10-20T18:06:00Z">
          <w:pPr>
            <w:pStyle w:val="Heading1"/>
          </w:pPr>
        </w:pPrChange>
      </w:pPr>
    </w:p>
    <w:p w14:paraId="43BBC1D0" w14:textId="77777777" w:rsidR="004A67A8" w:rsidRDefault="004A67A8" w:rsidP="00512FAA">
      <w:pPr>
        <w:pStyle w:val="Heading1"/>
        <w:rPr>
          <w:ins w:id="94" w:author="Joakim Hertzberg (elev)" w:date="2022-10-20T18:06:00Z"/>
          <w:rFonts w:ascii="Quicksand Bold" w:hAnsi="Quicksand Bold"/>
        </w:rPr>
      </w:pPr>
    </w:p>
    <w:p w14:paraId="7F7D85AB" w14:textId="710B0DD4" w:rsidR="00512FAA" w:rsidRDefault="00512FAA" w:rsidP="00512FAA">
      <w:pPr>
        <w:pStyle w:val="Heading1"/>
        <w:rPr>
          <w:ins w:id="95" w:author="Joakim Hertzberg (elev)" w:date="2022-10-20T12:02:00Z"/>
          <w:rFonts w:ascii="Quicksand Bold" w:hAnsi="Quicksand Bold"/>
        </w:rPr>
      </w:pPr>
      <w:ins w:id="96" w:author="Joakim Hertzberg (elev)" w:date="2022-10-20T12:02:00Z">
        <w:r>
          <w:rPr>
            <w:rFonts w:ascii="Quicksand Bold" w:hAnsi="Quicksand Bold"/>
          </w:rPr>
          <w:t>Discussion</w:t>
        </w:r>
      </w:ins>
    </w:p>
    <w:p w14:paraId="5E7F7C96" w14:textId="0BEA6A13" w:rsidR="00793458" w:rsidRDefault="00BC34F8" w:rsidP="00512FAA">
      <w:pPr>
        <w:rPr>
          <w:ins w:id="97" w:author="Joakim Hertzberg (elev)" w:date="2022-10-20T12:07:00Z"/>
        </w:rPr>
      </w:pPr>
      <w:ins w:id="98" w:author="Joakim Hertzberg (elev)" w:date="2022-10-20T12:02:00Z">
        <w:r>
          <w:t xml:space="preserve">As seen in </w:t>
        </w:r>
        <w:r>
          <w:rPr>
            <w:i/>
            <w:iCs/>
          </w:rPr>
          <w:t>Observations</w:t>
        </w:r>
        <w:r>
          <w:t xml:space="preserve">, the compounds produced different </w:t>
        </w:r>
      </w:ins>
      <w:ins w:id="99" w:author="Joakim Hertzberg (elev)" w:date="2022-10-20T12:03:00Z">
        <w:r w:rsidR="00477C46">
          <w:t xml:space="preserve">frequencies of electromagnetic radiation when burned. It is known that the </w:t>
        </w:r>
        <w:r w:rsidR="00F4094B">
          <w:t xml:space="preserve">metals are </w:t>
        </w:r>
      </w:ins>
      <w:ins w:id="100" w:author="Joakim Hertzberg (elev)" w:date="2022-10-20T12:04:00Z">
        <w:r w:rsidR="00F4094B">
          <w:t xml:space="preserve">the elements that are burning since many elements use the same </w:t>
        </w:r>
        <w:r w:rsidR="00474FB3">
          <w:t xml:space="preserve">components, </w:t>
        </w:r>
      </w:ins>
      <w:ins w:id="101" w:author="Joakim Hertzberg (elev)" w:date="2022-10-20T18:08:00Z">
        <w:r w:rsidR="003A68B1">
          <w:t xml:space="preserve">for example </w:t>
        </w:r>
      </w:ins>
      <w:ins w:id="102" w:author="Joakim Hertzberg (elev)" w:date="2022-10-20T18:09:00Z">
        <w:r w:rsidR="003A68B1">
          <w:t>§</w:t>
        </w:r>
      </w:ins>
      <w:ins w:id="103" w:author="Joakim Hertzberg (elev)" w:date="2022-10-20T12:04:00Z">
        <w:r w:rsidR="00474FB3">
          <w:t>Cl, but produce very different results, in the case of Sr</w:t>
        </w:r>
      </w:ins>
      <w:ins w:id="104" w:author="Joakim Hertzberg (elev)" w:date="2022-10-20T12:05:00Z">
        <w:r w:rsidR="00474FB3">
          <w:t>(NO</w:t>
        </w:r>
        <w:r w:rsidR="00474FB3">
          <w:rPr>
            <w:vertAlign w:val="subscript"/>
          </w:rPr>
          <w:t>3</w:t>
        </w:r>
        <w:r w:rsidR="00474FB3">
          <w:t>)</w:t>
        </w:r>
        <w:r w:rsidR="00474FB3">
          <w:rPr>
            <w:vertAlign w:val="subscript"/>
          </w:rPr>
          <w:t>2</w:t>
        </w:r>
        <w:r w:rsidR="00474FB3">
          <w:t>, Strontium is also present in SrCl</w:t>
        </w:r>
        <w:r w:rsidR="00474FB3">
          <w:rPr>
            <w:vertAlign w:val="subscript"/>
          </w:rPr>
          <w:t>2(aq)</w:t>
        </w:r>
        <w:r w:rsidR="00474FB3">
          <w:t>, and still produces the same frequency</w:t>
        </w:r>
      </w:ins>
      <w:ins w:id="105" w:author="Joakim Hertzberg (elev)" w:date="2022-10-20T12:06:00Z">
        <w:r w:rsidR="00BD1FC3">
          <w:t>. When the element is burned, electrons in the atom get</w:t>
        </w:r>
      </w:ins>
      <w:ins w:id="106" w:author="Joakim Hertzberg (elev)" w:date="2022-10-20T12:07:00Z">
        <w:r w:rsidR="00BD1FC3">
          <w:t xml:space="preserve"> excited by the thermal energy</w:t>
        </w:r>
        <w:r w:rsidR="00F07481">
          <w:t xml:space="preserve">, when the electron the returns to </w:t>
        </w:r>
      </w:ins>
      <w:ins w:id="107" w:author="Joakim Hertzberg (elev)" w:date="2022-10-20T18:08:00Z">
        <w:r w:rsidR="00DA5A43">
          <w:t>its</w:t>
        </w:r>
      </w:ins>
      <w:ins w:id="108" w:author="Joakim Hertzberg (elev)" w:date="2022-10-20T12:07:00Z">
        <w:r w:rsidR="00F07481">
          <w:t xml:space="preserve"> ground state. As this happens, a photon is emitted</w:t>
        </w:r>
        <w:r w:rsidR="00793458">
          <w:t xml:space="preserve">. </w:t>
        </w:r>
      </w:ins>
    </w:p>
    <w:p w14:paraId="714763C7" w14:textId="19535558" w:rsidR="00793458" w:rsidRDefault="00793458" w:rsidP="00512FAA">
      <w:pPr>
        <w:rPr>
          <w:ins w:id="109" w:author="Joakim Hertzberg (elev)" w:date="2022-10-20T12:08:00Z"/>
        </w:rPr>
      </w:pPr>
      <w:ins w:id="110" w:author="Joakim Hertzberg (elev)" w:date="2022-10-20T12:07:00Z">
        <w:r>
          <w:t xml:space="preserve">According to </w:t>
        </w:r>
      </w:ins>
      <w:ins w:id="111" w:author="Joakim Hertzberg (elev)" w:date="2022-10-20T12:08:00Z">
        <w:r>
          <w:t>Planck’s equation</w:t>
        </w:r>
      </w:ins>
      <w:ins w:id="112" w:author="Joakim Hertzberg (elev)" w:date="2022-10-20T18:15:00Z">
        <w:r w:rsidR="00095884">
          <w:t xml:space="preserve">, </w:t>
        </w:r>
        <w:r w:rsidR="00A67643">
          <w:t>derived by Max Planck</w:t>
        </w:r>
      </w:ins>
      <w:ins w:id="113" w:author="Joakim Hertzberg (elev)" w:date="2022-10-20T12:08:00Z">
        <w:r>
          <w:t>:</w:t>
        </w:r>
      </w:ins>
    </w:p>
    <w:p w14:paraId="329C76D1" w14:textId="671FBE35" w:rsidR="00512FAA" w:rsidRPr="00F64567" w:rsidRDefault="00CE4EC2" w:rsidP="00512FAA">
      <w:pPr>
        <w:rPr>
          <w:ins w:id="114" w:author="Joakim Hertzberg (elev)" w:date="2022-10-20T12:09:00Z"/>
          <w:sz w:val="40"/>
          <w:szCs w:val="40"/>
          <w:rPrChange w:id="115" w:author="Joakim Hertzberg (elev)" w:date="2022-10-20T14:08:00Z">
            <w:rPr>
              <w:ins w:id="116" w:author="Joakim Hertzberg (elev)" w:date="2022-10-20T12:09:00Z"/>
            </w:rPr>
          </w:rPrChange>
        </w:rPr>
      </w:pPr>
      <m:oMath>
        <m:r>
          <w:ins w:id="117" w:author="Joakim Hertzberg (elev)" w:date="2022-10-20T12:09:00Z">
            <w:rPr>
              <w:rFonts w:ascii="Cambria Math" w:hAnsi="Cambria Math"/>
              <w:sz w:val="40"/>
              <w:szCs w:val="40"/>
              <w:rPrChange w:id="118" w:author="Joakim Hertzberg (elev)" w:date="2022-10-20T14:08:00Z">
                <w:rPr>
                  <w:rFonts w:ascii="Cambria Math" w:hAnsi="Cambria Math"/>
                </w:rPr>
              </w:rPrChange>
            </w:rPr>
            <m:t>E=hv</m:t>
          </w:ins>
        </m:r>
      </m:oMath>
      <w:ins w:id="119" w:author="Joakim Hertzberg (elev)" w:date="2022-10-20T12:06:00Z">
        <w:r w:rsidR="00BD1FC3" w:rsidRPr="00F64567">
          <w:rPr>
            <w:sz w:val="40"/>
            <w:szCs w:val="40"/>
            <w:rPrChange w:id="120" w:author="Joakim Hertzberg (elev)" w:date="2022-10-20T14:08:00Z">
              <w:rPr/>
            </w:rPrChange>
          </w:rPr>
          <w:t xml:space="preserve"> </w:t>
        </w:r>
      </w:ins>
      <w:ins w:id="121" w:author="Joakim Hertzberg (elev)" w:date="2022-10-20T12:09:00Z">
        <w:r w:rsidRPr="00F64567">
          <w:rPr>
            <w:sz w:val="40"/>
            <w:szCs w:val="40"/>
            <w:rPrChange w:id="122" w:author="Joakim Hertzberg (elev)" w:date="2022-10-20T14:08:00Z">
              <w:rPr/>
            </w:rPrChange>
          </w:rPr>
          <w:t>*</w:t>
        </w:r>
      </w:ins>
      <w:ins w:id="123" w:author="Joakim Hertzberg (elev)" w:date="2022-10-20T12:10:00Z">
        <w:r w:rsidR="00FC5926" w:rsidRPr="00F64567">
          <w:rPr>
            <w:sz w:val="40"/>
            <w:szCs w:val="40"/>
            <w:rPrChange w:id="124" w:author="Joakim Hertzberg (elev)" w:date="2022-10-20T14:08:00Z">
              <w:rPr/>
            </w:rPrChange>
          </w:rPr>
          <w:t>*</w:t>
        </w:r>
      </w:ins>
    </w:p>
    <w:p w14:paraId="7B6879C4" w14:textId="1902688D" w:rsidR="00CE4EC2" w:rsidRDefault="00CE4EC2" w:rsidP="00512FAA">
      <w:pPr>
        <w:rPr>
          <w:ins w:id="125" w:author="Joakim Hertzberg (elev)" w:date="2022-10-20T18:10:00Z"/>
        </w:rPr>
      </w:pPr>
      <w:ins w:id="126" w:author="Joakim Hertzberg (elev)" w:date="2022-10-20T12:10:00Z">
        <w:r>
          <w:t>Frequency of the photon is proportional to the energy released</w:t>
        </w:r>
        <w:r w:rsidR="00FC5926">
          <w:t>.</w:t>
        </w:r>
      </w:ins>
      <w:ins w:id="127" w:author="Joakim Hertzberg (elev)" w:date="2022-10-20T13:12:00Z">
        <w:r w:rsidR="00181C0D">
          <w:t xml:space="preserve"> This means that the frequency </w:t>
        </w:r>
        <w:r w:rsidR="00A704CD">
          <w:t>increases with the energy</w:t>
        </w:r>
      </w:ins>
      <w:ins w:id="128" w:author="Joakim Hertzberg (elev)" w:date="2022-10-20T14:19:00Z">
        <w:r w:rsidR="00AB5153">
          <w:t xml:space="preserve">. Knowing this, we can </w:t>
        </w:r>
        <w:r w:rsidR="00000B77">
          <w:t>conclude that the elements that emitted light with the shortest wavelengths released the most energy.</w:t>
        </w:r>
      </w:ins>
      <w:ins w:id="129" w:author="Joakim Hertzberg (elev)" w:date="2022-10-20T18:06:00Z">
        <w:r w:rsidR="004A67A8">
          <w:t xml:space="preserve"> </w:t>
        </w:r>
      </w:ins>
    </w:p>
    <w:p w14:paraId="0C71A338" w14:textId="085FDAAB" w:rsidR="00C21065" w:rsidRDefault="00C21065" w:rsidP="00512FAA">
      <w:pPr>
        <w:rPr>
          <w:ins w:id="130" w:author="Joakim Hertzberg (elev)" w:date="2022-10-20T18:10:00Z"/>
        </w:rPr>
      </w:pPr>
    </w:p>
    <w:p w14:paraId="605483DF" w14:textId="513D361A" w:rsidR="00C21065" w:rsidRDefault="00436B85" w:rsidP="00C21065">
      <w:pPr>
        <w:pStyle w:val="Heading1"/>
        <w:rPr>
          <w:ins w:id="131" w:author="Joakim Hertzberg (elev)" w:date="2022-10-20T18:10:00Z"/>
          <w:rFonts w:ascii="Quicksand Bold" w:hAnsi="Quicksand Bold"/>
        </w:rPr>
      </w:pPr>
      <w:ins w:id="132" w:author="Joakim Hertzberg (elev)" w:date="2022-10-20T18:10:00Z">
        <w:r>
          <w:rPr>
            <w:rFonts w:ascii="Quicksand Bold" w:hAnsi="Quicksand Bold"/>
          </w:rPr>
          <w:t>Sources</w:t>
        </w:r>
      </w:ins>
    </w:p>
    <w:p w14:paraId="3451539F" w14:textId="0D659162" w:rsidR="00436B85" w:rsidRPr="00ED66A7" w:rsidRDefault="00436B85" w:rsidP="00436B85">
      <w:ins w:id="133" w:author="Joakim Hertzberg (elev)" w:date="2022-10-20T18:10:00Z">
        <w:r>
          <w:t xml:space="preserve">Pearson Baccalaureate </w:t>
        </w:r>
      </w:ins>
      <w:ins w:id="134" w:author="Joakim Hertzberg (elev)" w:date="2022-10-20T18:11:00Z">
        <w:r w:rsidRPr="00ED66A7">
          <w:rPr>
            <w:i/>
            <w:iCs/>
            <w:rPrChange w:id="135" w:author="Joakim Hertzberg (elev)" w:date="2022-10-20T18:11:00Z">
              <w:rPr/>
            </w:rPrChange>
          </w:rPr>
          <w:t>Higher Level Chemistry</w:t>
        </w:r>
        <w:r w:rsidR="00ED66A7">
          <w:t xml:space="preserve">, </w:t>
        </w:r>
      </w:ins>
      <w:ins w:id="136" w:author="Joakim Hertzberg (elev)" w:date="2022-10-20T18:12:00Z">
        <w:r w:rsidR="00A418D8">
          <w:t>Ca</w:t>
        </w:r>
      </w:ins>
      <w:ins w:id="137" w:author="Joakim Hertzberg (elev)" w:date="2022-10-20T18:13:00Z">
        <w:r w:rsidR="00A418D8">
          <w:t xml:space="preserve">trin Brown &amp; Mike Ford, </w:t>
        </w:r>
      </w:ins>
      <w:ins w:id="138" w:author="Joakim Hertzberg (elev)" w:date="2022-10-20T18:12:00Z">
        <w:r w:rsidR="00741211">
          <w:t>2009</w:t>
        </w:r>
      </w:ins>
    </w:p>
    <w:sectPr w:rsidR="00436B85" w:rsidRPr="00ED66A7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AA9AA" w14:textId="77777777" w:rsidR="00FA492D" w:rsidRDefault="00FA492D" w:rsidP="009E659D">
      <w:pPr>
        <w:spacing w:after="0" w:line="240" w:lineRule="auto"/>
      </w:pPr>
      <w:r>
        <w:separator/>
      </w:r>
    </w:p>
  </w:endnote>
  <w:endnote w:type="continuationSeparator" w:id="0">
    <w:p w14:paraId="557C499A" w14:textId="77777777" w:rsidR="00FA492D" w:rsidRDefault="00FA492D" w:rsidP="009E6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 Book">
    <w:charset w:val="00"/>
    <w:family w:val="roman"/>
    <w:notTrueType/>
    <w:pitch w:val="variable"/>
    <w:sig w:usb0="800000AF" w:usb1="00000008" w:usb2="00000000" w:usb3="00000000" w:csb0="00000111" w:csb1="00000000"/>
  </w:font>
  <w:font w:name="Quicksand Bold">
    <w:charset w:val="00"/>
    <w:family w:val="modern"/>
    <w:notTrueType/>
    <w:pitch w:val="variable"/>
    <w:sig w:usb0="800000AF" w:usb1="00000008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F793" w14:textId="422DFD69" w:rsidR="009E659D" w:rsidRDefault="009E659D">
    <w:pPr>
      <w:pStyle w:val="Footer"/>
      <w:rPr>
        <w:ins w:id="139" w:author="Joakim Hertzberg (elev)" w:date="2022-10-20T12:10:00Z"/>
      </w:rPr>
    </w:pPr>
    <w:ins w:id="140" w:author="Joakim Hertzberg (elev)" w:date="2022-10-20T12:00:00Z">
      <w:r w:rsidRPr="009E659D">
        <w:rPr>
          <w:rPrChange w:id="141" w:author="Joakim Hertzberg (elev)" w:date="2022-10-20T12:00:00Z">
            <w:rPr>
              <w:lang w:val="sv-SE"/>
            </w:rPr>
          </w:rPrChange>
        </w:rPr>
        <w:t xml:space="preserve">*Test – A test ran using only </w:t>
      </w:r>
    </w:ins>
    <w:ins w:id="142" w:author="Joakim Hertzberg (elev)" w:date="2022-10-20T12:01:00Z">
      <w:r>
        <w:t>hand sanitiser to see eventual disturbances caused by it</w:t>
      </w:r>
    </w:ins>
  </w:p>
  <w:p w14:paraId="1A323C64" w14:textId="366D9AE3" w:rsidR="00FC5926" w:rsidRPr="009E659D" w:rsidRDefault="00FC5926">
    <w:pPr>
      <w:pStyle w:val="Footer"/>
    </w:pPr>
    <w:ins w:id="143" w:author="Joakim Hertzberg (elev)" w:date="2022-10-20T12:10:00Z">
      <w:r>
        <w:t>**v – Frequency</w:t>
      </w:r>
    </w:ins>
    <w:ins w:id="144" w:author="Joakim Hertzberg (elev)" w:date="2022-10-20T13:11:00Z">
      <w:r w:rsidR="00FC7CF0">
        <w:t>, h – Planck’s constant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50C97" w14:textId="77777777" w:rsidR="00FA492D" w:rsidRDefault="00FA492D" w:rsidP="009E659D">
      <w:pPr>
        <w:spacing w:after="0" w:line="240" w:lineRule="auto"/>
      </w:pPr>
      <w:r>
        <w:separator/>
      </w:r>
    </w:p>
  </w:footnote>
  <w:footnote w:type="continuationSeparator" w:id="0">
    <w:p w14:paraId="692E8A19" w14:textId="77777777" w:rsidR="00FA492D" w:rsidRDefault="00FA492D" w:rsidP="009E6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836EE"/>
    <w:multiLevelType w:val="hybridMultilevel"/>
    <w:tmpl w:val="4DEE0A04"/>
    <w:lvl w:ilvl="0" w:tplc="02B2CDB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79844721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kim Hertzberg (elev)">
    <w15:presenceInfo w15:providerId="AD" w15:userId="S::joakim.hertzberg@elevmail.stockholm.se::5b4b4fba-6046-46db-9c28-58ac3de7e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81"/>
    <w:rsid w:val="00000B77"/>
    <w:rsid w:val="000047F9"/>
    <w:rsid w:val="000324A6"/>
    <w:rsid w:val="00095884"/>
    <w:rsid w:val="00175A26"/>
    <w:rsid w:val="00181C0D"/>
    <w:rsid w:val="00196681"/>
    <w:rsid w:val="001E5C7E"/>
    <w:rsid w:val="001F721A"/>
    <w:rsid w:val="00211292"/>
    <w:rsid w:val="002171D2"/>
    <w:rsid w:val="002843F4"/>
    <w:rsid w:val="00346C0F"/>
    <w:rsid w:val="00364D63"/>
    <w:rsid w:val="00370CEB"/>
    <w:rsid w:val="003869B2"/>
    <w:rsid w:val="00393C32"/>
    <w:rsid w:val="003A68B1"/>
    <w:rsid w:val="003D406E"/>
    <w:rsid w:val="003E01D6"/>
    <w:rsid w:val="0041463C"/>
    <w:rsid w:val="004211F5"/>
    <w:rsid w:val="00436B85"/>
    <w:rsid w:val="00474FB3"/>
    <w:rsid w:val="00477C46"/>
    <w:rsid w:val="004A67A8"/>
    <w:rsid w:val="004B009E"/>
    <w:rsid w:val="00512FAA"/>
    <w:rsid w:val="00534EAF"/>
    <w:rsid w:val="005750E2"/>
    <w:rsid w:val="00656A15"/>
    <w:rsid w:val="00676C6A"/>
    <w:rsid w:val="0068718F"/>
    <w:rsid w:val="006D44E6"/>
    <w:rsid w:val="006E0F22"/>
    <w:rsid w:val="00741211"/>
    <w:rsid w:val="007415F3"/>
    <w:rsid w:val="007552C2"/>
    <w:rsid w:val="00793458"/>
    <w:rsid w:val="007E7B0A"/>
    <w:rsid w:val="00806D36"/>
    <w:rsid w:val="00823C32"/>
    <w:rsid w:val="0085642E"/>
    <w:rsid w:val="00907C77"/>
    <w:rsid w:val="009A7F37"/>
    <w:rsid w:val="009B19B3"/>
    <w:rsid w:val="009B7BE3"/>
    <w:rsid w:val="009E659D"/>
    <w:rsid w:val="00A14822"/>
    <w:rsid w:val="00A418D8"/>
    <w:rsid w:val="00A67643"/>
    <w:rsid w:val="00A704CD"/>
    <w:rsid w:val="00AB5153"/>
    <w:rsid w:val="00AB726B"/>
    <w:rsid w:val="00B54040"/>
    <w:rsid w:val="00BB72AC"/>
    <w:rsid w:val="00BC34F8"/>
    <w:rsid w:val="00BD1FC3"/>
    <w:rsid w:val="00BE7F30"/>
    <w:rsid w:val="00C06715"/>
    <w:rsid w:val="00C21065"/>
    <w:rsid w:val="00C63A06"/>
    <w:rsid w:val="00C72A34"/>
    <w:rsid w:val="00C746DC"/>
    <w:rsid w:val="00C8742D"/>
    <w:rsid w:val="00CC28D5"/>
    <w:rsid w:val="00CE4EC2"/>
    <w:rsid w:val="00DA5A43"/>
    <w:rsid w:val="00DB49EC"/>
    <w:rsid w:val="00E07694"/>
    <w:rsid w:val="00E301AE"/>
    <w:rsid w:val="00E324F5"/>
    <w:rsid w:val="00E36818"/>
    <w:rsid w:val="00EC1871"/>
    <w:rsid w:val="00ED66A7"/>
    <w:rsid w:val="00F07481"/>
    <w:rsid w:val="00F4094B"/>
    <w:rsid w:val="00F64567"/>
    <w:rsid w:val="00FA492D"/>
    <w:rsid w:val="00FA6005"/>
    <w:rsid w:val="00FC5926"/>
    <w:rsid w:val="00FC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BA3F"/>
  <w15:chartTrackingRefBased/>
  <w15:docId w15:val="{4CB61C5A-E0CE-4172-A790-B428846D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5F3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6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2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6818"/>
    <w:pPr>
      <w:ind w:left="720"/>
      <w:contextualSpacing/>
    </w:pPr>
  </w:style>
  <w:style w:type="table" w:styleId="TableGrid">
    <w:name w:val="Table Grid"/>
    <w:basedOn w:val="TableNormal"/>
    <w:uiPriority w:val="39"/>
    <w:rsid w:val="004B0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5642E"/>
    <w:pPr>
      <w:spacing w:after="0" w:line="240" w:lineRule="auto"/>
    </w:pPr>
    <w:rPr>
      <w:rFonts w:ascii="Verdana" w:hAnsi="Verdana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6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59D"/>
    <w:rPr>
      <w:rFonts w:ascii="Verdana" w:hAnsi="Verdan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6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59D"/>
    <w:rPr>
      <w:rFonts w:ascii="Verdana" w:hAnsi="Verdana"/>
      <w:lang w:val="en-GB"/>
    </w:rPr>
  </w:style>
  <w:style w:type="character" w:styleId="PlaceholderText">
    <w:name w:val="Placeholder Text"/>
    <w:basedOn w:val="DefaultParagraphFont"/>
    <w:uiPriority w:val="99"/>
    <w:semiHidden/>
    <w:rsid w:val="00CE4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3B449324BE104D81F3352800542266" ma:contentTypeVersion="8" ma:contentTypeDescription="Skapa ett nytt dokument." ma:contentTypeScope="" ma:versionID="2a60ff0376d351344f720d64651e5bd6">
  <xsd:schema xmlns:xsd="http://www.w3.org/2001/XMLSchema" xmlns:xs="http://www.w3.org/2001/XMLSchema" xmlns:p="http://schemas.microsoft.com/office/2006/metadata/properties" xmlns:ns3="37745758-25e7-4424-ab1f-d4379dde2bf1" xmlns:ns4="ea496f57-5cb3-44b4-91c9-f703127e8eae" targetNamespace="http://schemas.microsoft.com/office/2006/metadata/properties" ma:root="true" ma:fieldsID="7abc709f6358bdfea151cfb08a0a7abb" ns3:_="" ns4:_="">
    <xsd:import namespace="37745758-25e7-4424-ab1f-d4379dde2bf1"/>
    <xsd:import namespace="ea496f57-5cb3-44b4-91c9-f703127e8e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45758-25e7-4424-ab1f-d4379dde2b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96f57-5cb3-44b4-91c9-f703127e8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2D2A8-C91D-45AC-8F88-93F4DA383D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D0215B-E3E1-4A0C-8CD4-8F7DA4ECE7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331DAE-42F9-46D0-9828-ED2F4491C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745758-25e7-4424-ab1f-d4379dde2bf1"/>
    <ds:schemaRef ds:uri="ea496f57-5cb3-44b4-91c9-f703127e8e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9FAF17-E6FD-4C61-9592-C0371ACE6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218</Words>
  <Characters>1161</Characters>
  <Application>Microsoft Office Word</Application>
  <DocSecurity>0</DocSecurity>
  <Lines>9</Lines>
  <Paragraphs>2</Paragraphs>
  <ScaleCrop>false</ScaleCrop>
  <Company>Stockholm Stad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80</cp:revision>
  <dcterms:created xsi:type="dcterms:W3CDTF">2022-10-18T16:26:00Z</dcterms:created>
  <dcterms:modified xsi:type="dcterms:W3CDTF">2022-10-20T16:16:00Z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0x010100393B449324BE104D81F3352800542266</vt:lpwstr>
  </property>
</Properties>
</file>